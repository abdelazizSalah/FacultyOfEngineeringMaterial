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51D" w:rsidRPr="00494A3C" w:rsidRDefault="0023351D" w:rsidP="00494A3C">
      <w:pPr>
        <w:jc w:val="center"/>
        <w:rPr>
          <w:color w:val="000000" w:themeColor="text1"/>
          <w:sz w:val="48"/>
          <w:szCs w:val="48"/>
          <w:u w:val="single"/>
        </w:rPr>
      </w:pPr>
      <w:r w:rsidRPr="00494A3C">
        <w:rPr>
          <w:color w:val="000000" w:themeColor="text1"/>
          <w:sz w:val="48"/>
          <w:szCs w:val="48"/>
          <w:u w:val="single"/>
        </w:rPr>
        <w:t>Assignment No.3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1. In queuing model described by M/M/1, explain what these parameters stand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for.</w:t>
      </w:r>
    </w:p>
    <w:p w:rsidR="0023351D" w:rsidRDefault="00494A3C" w:rsidP="0023351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That </w:t>
      </w:r>
      <w:r w:rsidR="0023351D" w:rsidRPr="00494A3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means that the system has a Poisson arrival process, an exponential service time distribution, and one server.</w:t>
      </w:r>
    </w:p>
    <w:p w:rsidR="00494A3C" w:rsidRPr="00494A3C" w:rsidRDefault="00494A3C" w:rsidP="0023351D">
      <w:pPr>
        <w:rPr>
          <w:color w:val="000000" w:themeColor="text1"/>
          <w:sz w:val="28"/>
          <w:szCs w:val="28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2. Show the main difference between the fundamental assumptions of Erlang first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Formula (B-Formula) and the Erlang 2ed formula (C-Formula).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Erlang first Formula (B-Formula):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a- Calls occur individually and collectively at random, i.e., in accordance with Poisson distribution (this implies a very large no of calling sources).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b- A state of statistical equilibriums exists.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c- Calls originating when all trunks are being busy are lost, and their holding time is Zero.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d- Negative exponential holding time is assumed.</w:t>
      </w:r>
    </w:p>
    <w:p w:rsidR="0023351D" w:rsidRPr="00494A3C" w:rsidRDefault="00494A3C" w:rsidP="0023351D">
      <w:pPr>
        <w:rPr>
          <w:color w:val="000000" w:themeColor="text1"/>
          <w:sz w:val="24"/>
          <w:szCs w:val="24"/>
        </w:rPr>
      </w:pPr>
      <w:r w:rsidRPr="00494A3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647111" wp14:editId="22526F0C">
            <wp:simplePos x="0" y="0"/>
            <wp:positionH relativeFrom="margin">
              <wp:posOffset>4702117</wp:posOffset>
            </wp:positionH>
            <wp:positionV relativeFrom="paragraph">
              <wp:posOffset>7620</wp:posOffset>
            </wp:positionV>
            <wp:extent cx="1900555" cy="944880"/>
            <wp:effectExtent l="0" t="0" r="4445" b="7620"/>
            <wp:wrapTight wrapText="bothSides">
              <wp:wrapPolygon edited="0">
                <wp:start x="0" y="0"/>
                <wp:lineTo x="0" y="21339"/>
                <wp:lineTo x="21434" y="21339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51D" w:rsidRPr="00494A3C">
        <w:rPr>
          <w:color w:val="000000" w:themeColor="text1"/>
          <w:sz w:val="24"/>
          <w:szCs w:val="24"/>
        </w:rPr>
        <w:t xml:space="preserve">Probability of blocking at the switch due to congestion or “all trunks (links) busy”: </w:t>
      </w:r>
    </w:p>
    <w:p w:rsidR="0023351D" w:rsidRDefault="0023351D" w:rsidP="0023351D">
      <w:pPr>
        <w:rPr>
          <w:color w:val="000000" w:themeColor="text1"/>
          <w:sz w:val="24"/>
          <w:szCs w:val="24"/>
        </w:rPr>
      </w:pPr>
    </w:p>
    <w:p w:rsidR="00494A3C" w:rsidRPr="00494A3C" w:rsidRDefault="00494A3C" w:rsidP="0023351D">
      <w:pPr>
        <w:rPr>
          <w:color w:val="000000" w:themeColor="text1"/>
          <w:sz w:val="24"/>
          <w:szCs w:val="24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Erlang second Formula (C-Formula):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The same assumptions of lost call system are still valid except (c) which is replaced by: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F7AD8FB" wp14:editId="36E2E2CF">
            <wp:simplePos x="0" y="0"/>
            <wp:positionH relativeFrom="margin">
              <wp:posOffset>3557250</wp:posOffset>
            </wp:positionH>
            <wp:positionV relativeFrom="paragraph">
              <wp:posOffset>282330</wp:posOffset>
            </wp:positionV>
            <wp:extent cx="2339975" cy="786765"/>
            <wp:effectExtent l="0" t="0" r="3175" b="0"/>
            <wp:wrapTight wrapText="bothSides">
              <wp:wrapPolygon edited="0">
                <wp:start x="0" y="0"/>
                <wp:lineTo x="0" y="20920"/>
                <wp:lineTo x="21453" y="20920"/>
                <wp:lineTo x="214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4A3C">
        <w:rPr>
          <w:color w:val="000000" w:themeColor="text1"/>
          <w:sz w:val="24"/>
          <w:szCs w:val="24"/>
        </w:rPr>
        <w:t>- Calls originating when all trunks are busy, wait for service as long as necessary, and are connected immediately when a trunk becomes free.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Blocking probability will be given by:</w:t>
      </w:r>
    </w:p>
    <w:p w:rsidR="0023351D" w:rsidRDefault="0023351D" w:rsidP="0023351D">
      <w:pPr>
        <w:rPr>
          <w:color w:val="000000" w:themeColor="text1"/>
          <w:sz w:val="24"/>
          <w:szCs w:val="24"/>
        </w:rPr>
      </w:pPr>
    </w:p>
    <w:p w:rsidR="00494A3C" w:rsidRDefault="00494A3C" w:rsidP="0023351D">
      <w:pPr>
        <w:rPr>
          <w:color w:val="000000" w:themeColor="text1"/>
          <w:sz w:val="24"/>
          <w:szCs w:val="24"/>
        </w:rPr>
      </w:pPr>
    </w:p>
    <w:p w:rsidR="00494A3C" w:rsidRDefault="00494A3C" w:rsidP="0023351D">
      <w:pPr>
        <w:rPr>
          <w:color w:val="000000" w:themeColor="text1"/>
          <w:sz w:val="24"/>
          <w:szCs w:val="24"/>
        </w:rPr>
      </w:pPr>
    </w:p>
    <w:p w:rsidR="00494A3C" w:rsidRDefault="00494A3C" w:rsidP="0023351D">
      <w:pPr>
        <w:rPr>
          <w:color w:val="000000" w:themeColor="text1"/>
          <w:sz w:val="24"/>
          <w:szCs w:val="24"/>
        </w:rPr>
      </w:pPr>
    </w:p>
    <w:p w:rsidR="00494A3C" w:rsidRPr="00494A3C" w:rsidRDefault="00494A3C" w:rsidP="0023351D">
      <w:pPr>
        <w:rPr>
          <w:color w:val="000000" w:themeColor="text1"/>
          <w:sz w:val="24"/>
          <w:szCs w:val="24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lastRenderedPageBreak/>
        <w:t xml:space="preserve">3. A small community with 400 subscribers is to be served with a remote switch.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Assume that the average subscriber originates 0.15 Erlang of traffic. Also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assume that 30 % of the origination are local (intra-community) calls and that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70% are transit calls to the serving central exchange.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(a) How many Erlangs of traffic are offered to the central exchange?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(b) How many trunk lines are needed for 1% blocking of the transit traffic?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4. Four clusters of data terminals are to be connected to a computer by way of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leased circuits. The traffic from each cluster used separate group of shared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circuits.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(a) Assume that 25 terminals are in each cluster and each terminal is active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25% of the time. Determine the number of circuits required for each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cluster assuming that the maximum desired blocking probability is 2%.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Find the total number of circuits.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Total traffic per cluster A =25*0.25=6.25 E</w:t>
      </w:r>
    </w:p>
    <w:p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at B=2%, the nearest load is 6.61 E</w:t>
      </w:r>
      <w:r w:rsidR="00494A3C">
        <w:rPr>
          <w:color w:val="000000" w:themeColor="text1"/>
          <w:sz w:val="24"/>
          <w:szCs w:val="24"/>
        </w:rPr>
        <w:t xml:space="preserve">, </w:t>
      </w:r>
      <w:r w:rsidRPr="00494A3C">
        <w:rPr>
          <w:color w:val="000000" w:themeColor="text1"/>
          <w:sz w:val="24"/>
          <w:szCs w:val="24"/>
        </w:rPr>
        <w:t>no. of circuits is 12 Circuits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(b) What would happen if the traffic intensity is doubled?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If the traffic intensity is doubled, 2*6.25</w:t>
      </w:r>
      <w:r w:rsidR="00494A3C">
        <w:rPr>
          <w:color w:val="000000" w:themeColor="text1"/>
          <w:sz w:val="24"/>
          <w:szCs w:val="24"/>
        </w:rPr>
        <w:t xml:space="preserve"> =</w:t>
      </w:r>
      <w:r w:rsidRPr="00494A3C">
        <w:rPr>
          <w:color w:val="000000" w:themeColor="text1"/>
          <w:sz w:val="24"/>
          <w:szCs w:val="24"/>
        </w:rPr>
        <w:t xml:space="preserve"> 12.5 E</w:t>
      </w:r>
    </w:p>
    <w:p w:rsidR="0023351D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at B=2%, N= 19 E</w:t>
      </w:r>
    </w:p>
    <w:p w:rsidR="00494A3C" w:rsidRPr="00494A3C" w:rsidRDefault="00494A3C" w:rsidP="00494A3C">
      <w:pPr>
        <w:rPr>
          <w:color w:val="000000" w:themeColor="text1"/>
          <w:sz w:val="24"/>
          <w:szCs w:val="24"/>
        </w:rPr>
      </w:pPr>
    </w:p>
    <w:p w:rsidR="00494A3C" w:rsidRDefault="00494A3C" w:rsidP="0023351D">
      <w:pPr>
        <w:rPr>
          <w:color w:val="000000" w:themeColor="text1"/>
          <w:sz w:val="24"/>
          <w:szCs w:val="24"/>
        </w:rPr>
      </w:pPr>
    </w:p>
    <w:p w:rsidR="00494A3C" w:rsidRDefault="00494A3C" w:rsidP="0023351D">
      <w:pPr>
        <w:rPr>
          <w:color w:val="000000" w:themeColor="text1"/>
          <w:sz w:val="24"/>
          <w:szCs w:val="24"/>
        </w:rPr>
      </w:pPr>
    </w:p>
    <w:p w:rsidR="00494A3C" w:rsidRDefault="00494A3C" w:rsidP="0023351D">
      <w:pPr>
        <w:rPr>
          <w:color w:val="000000" w:themeColor="text1"/>
          <w:sz w:val="24"/>
          <w:szCs w:val="24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lastRenderedPageBreak/>
        <w:t xml:space="preserve">(c) Repeat (a) and (b) if the traffic from all clusters </w:t>
      </w:r>
      <w:proofErr w:type="gramStart"/>
      <w:r w:rsidRPr="00494A3C">
        <w:rPr>
          <w:color w:val="000000" w:themeColor="text1"/>
          <w:sz w:val="24"/>
          <w:szCs w:val="24"/>
        </w:rPr>
        <w:t>are</w:t>
      </w:r>
      <w:proofErr w:type="gramEnd"/>
      <w:r w:rsidRPr="00494A3C">
        <w:rPr>
          <w:color w:val="000000" w:themeColor="text1"/>
          <w:sz w:val="24"/>
          <w:szCs w:val="24"/>
        </w:rPr>
        <w:t xml:space="preserve"> connected onto one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group of circuits?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All terminals are in one cluster;</w:t>
      </w:r>
    </w:p>
    <w:p w:rsidR="0023351D" w:rsidRPr="00494A3C" w:rsidRDefault="0023351D" w:rsidP="00494A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A= 4*25*0.25=25 E</w:t>
      </w:r>
      <w:r w:rsidR="00494A3C">
        <w:rPr>
          <w:color w:val="000000" w:themeColor="text1"/>
          <w:sz w:val="24"/>
          <w:szCs w:val="24"/>
        </w:rPr>
        <w:t xml:space="preserve">, </w:t>
      </w:r>
      <w:r w:rsidRPr="00494A3C">
        <w:rPr>
          <w:color w:val="000000" w:themeColor="text1"/>
          <w:sz w:val="24"/>
          <w:szCs w:val="24"/>
        </w:rPr>
        <w:t>N=34 circuits</w:t>
      </w:r>
    </w:p>
    <w:p w:rsidR="0023351D" w:rsidRPr="00494A3C" w:rsidRDefault="0023351D" w:rsidP="00494A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rtl/>
        </w:rPr>
      </w:pPr>
      <w:r w:rsidRPr="00494A3C">
        <w:rPr>
          <w:color w:val="000000" w:themeColor="text1"/>
          <w:sz w:val="24"/>
          <w:szCs w:val="24"/>
        </w:rPr>
        <w:t>A= 4*25=50 E</w:t>
      </w:r>
      <w:r w:rsidR="00494A3C">
        <w:rPr>
          <w:color w:val="000000" w:themeColor="text1"/>
          <w:sz w:val="24"/>
          <w:szCs w:val="24"/>
        </w:rPr>
        <w:t xml:space="preserve">, </w:t>
      </w:r>
      <w:r w:rsidRPr="00494A3C">
        <w:rPr>
          <w:color w:val="000000" w:themeColor="text1"/>
          <w:sz w:val="24"/>
          <w:szCs w:val="24"/>
        </w:rPr>
        <w:t>N=6</w:t>
      </w:r>
      <w:r w:rsidRPr="00494A3C">
        <w:rPr>
          <w:rFonts w:hint="cs"/>
          <w:color w:val="000000" w:themeColor="text1"/>
          <w:sz w:val="24"/>
          <w:szCs w:val="24"/>
          <w:rtl/>
        </w:rPr>
        <w:t>1</w:t>
      </w:r>
      <w:r w:rsidRPr="00494A3C">
        <w:rPr>
          <w:color w:val="000000" w:themeColor="text1"/>
          <w:sz w:val="24"/>
          <w:szCs w:val="24"/>
        </w:rPr>
        <w:t xml:space="preserve"> circuits</w:t>
      </w:r>
    </w:p>
    <w:p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(d) What do you conclude from the results of these two different network configurations?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From these results;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Doubling the traffic does not mean doubling the number of circuits because the relation is not linear.</w:t>
      </w:r>
    </w:p>
    <w:p w:rsidR="0023351D" w:rsidRPr="00494A3C" w:rsidRDefault="0023351D" w:rsidP="00494A3C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In case of 4 separate clusters, each cluster requires 12 circuits, while in case of all terminals in one cluster,</w:t>
      </w:r>
      <w:r w:rsidR="00494A3C">
        <w:rPr>
          <w:color w:val="000000" w:themeColor="text1"/>
          <w:sz w:val="24"/>
          <w:szCs w:val="24"/>
        </w:rPr>
        <w:t xml:space="preserve"> </w:t>
      </w:r>
      <w:r w:rsidRPr="00494A3C">
        <w:rPr>
          <w:color w:val="000000" w:themeColor="text1"/>
          <w:sz w:val="24"/>
          <w:szCs w:val="24"/>
        </w:rPr>
        <w:t>the no. of required circuits is less, 34 instead of 4*12.</w:t>
      </w:r>
    </w:p>
    <w:p w:rsidR="0023351D" w:rsidRPr="00494A3C" w:rsidRDefault="0023351D" w:rsidP="00494A3C">
      <w:pPr>
        <w:rPr>
          <w:color w:val="000000" w:themeColor="text1"/>
          <w:sz w:val="24"/>
          <w:szCs w:val="24"/>
        </w:rPr>
      </w:pPr>
      <w:proofErr w:type="gramStart"/>
      <w:r w:rsidRPr="00494A3C">
        <w:rPr>
          <w:color w:val="000000" w:themeColor="text1"/>
          <w:sz w:val="24"/>
          <w:szCs w:val="24"/>
        </w:rPr>
        <w:t>So</w:t>
      </w:r>
      <w:proofErr w:type="gramEnd"/>
      <w:r w:rsidRPr="00494A3C">
        <w:rPr>
          <w:color w:val="000000" w:themeColor="text1"/>
          <w:sz w:val="24"/>
          <w:szCs w:val="24"/>
        </w:rPr>
        <w:t xml:space="preserve"> the utilization of circuits is better. But in case of a link failure, all terminals will be disconnected,</w:t>
      </w:r>
      <w:r w:rsidR="00494A3C">
        <w:rPr>
          <w:color w:val="000000" w:themeColor="text1"/>
          <w:sz w:val="24"/>
          <w:szCs w:val="24"/>
        </w:rPr>
        <w:t xml:space="preserve"> </w:t>
      </w:r>
      <w:r w:rsidRPr="00494A3C">
        <w:rPr>
          <w:color w:val="000000" w:themeColor="text1"/>
          <w:sz w:val="24"/>
          <w:szCs w:val="24"/>
        </w:rPr>
        <w:t xml:space="preserve">while in 4 cluster </w:t>
      </w:r>
      <w:proofErr w:type="gramStart"/>
      <w:r w:rsidRPr="00494A3C">
        <w:rPr>
          <w:color w:val="000000" w:themeColor="text1"/>
          <w:sz w:val="24"/>
          <w:szCs w:val="24"/>
        </w:rPr>
        <w:t>configuration</w:t>
      </w:r>
      <w:proofErr w:type="gramEnd"/>
      <w:r w:rsidRPr="00494A3C">
        <w:rPr>
          <w:color w:val="000000" w:themeColor="text1"/>
          <w:sz w:val="24"/>
          <w:szCs w:val="24"/>
        </w:rPr>
        <w:t>, only part of terminals will be disconnected.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5. Give examples of the applications that use LEO and MEO satellite systems.</w:t>
      </w:r>
    </w:p>
    <w:p w:rsidR="0023351D" w:rsidRPr="00494A3C" w:rsidRDefault="0023351D" w:rsidP="00494A3C">
      <w:pPr>
        <w:rPr>
          <w:rFonts w:ascii="Arial" w:hAnsi="Arial" w:cs="Arial"/>
          <w:color w:val="000000" w:themeColor="text1"/>
          <w:shd w:val="clear" w:color="auto" w:fill="FFFFFF"/>
        </w:rPr>
      </w:pPr>
      <w:r w:rsidRPr="00494A3C">
        <w:rPr>
          <w:rFonts w:ascii="Arial" w:hAnsi="Arial" w:cs="Arial"/>
          <w:color w:val="000000" w:themeColor="text1"/>
          <w:shd w:val="clear" w:color="auto" w:fill="FFFFFF"/>
        </w:rPr>
        <w:t>LEO satellites are commonly used for: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Communications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military reconnaissance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spying and other imaging applications.</w:t>
      </w:r>
    </w:p>
    <w:p w:rsidR="0023351D" w:rsidRPr="00494A3C" w:rsidRDefault="0023351D" w:rsidP="0023351D">
      <w:pPr>
        <w:rPr>
          <w:rFonts w:ascii="Arial" w:hAnsi="Arial" w:cs="Arial"/>
          <w:color w:val="000000" w:themeColor="text1"/>
          <w:shd w:val="clear" w:color="auto" w:fill="FFFFFF"/>
        </w:rPr>
      </w:pPr>
      <w:r w:rsidRPr="00494A3C">
        <w:rPr>
          <w:rFonts w:ascii="Arial" w:hAnsi="Arial" w:cs="Arial"/>
          <w:color w:val="000000" w:themeColor="text1"/>
          <w:shd w:val="clear" w:color="auto" w:fill="FFFFFF"/>
        </w:rPr>
        <w:t>MEO satellites also require a constellation of satellites to provide geographic coverage.</w:t>
      </w:r>
    </w:p>
    <w:p w:rsidR="0023351D" w:rsidRPr="00494A3C" w:rsidRDefault="0023351D" w:rsidP="00494A3C">
      <w:pPr>
        <w:rPr>
          <w:rFonts w:ascii="Arial" w:hAnsi="Arial" w:cs="Arial"/>
          <w:color w:val="000000" w:themeColor="text1"/>
          <w:shd w:val="clear" w:color="auto" w:fill="FFFFFF"/>
        </w:rPr>
      </w:pPr>
      <w:r w:rsidRPr="00494A3C">
        <w:rPr>
          <w:rFonts w:ascii="Arial" w:hAnsi="Arial" w:cs="Arial"/>
          <w:color w:val="000000" w:themeColor="text1"/>
          <w:shd w:val="clear" w:color="auto" w:fill="FFFFFF"/>
        </w:rPr>
        <w:t>MEO satellites are commonly used for:</w:t>
      </w:r>
      <w:r w:rsidR="00494A3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94A3C">
        <w:rPr>
          <w:rFonts w:ascii="Arial" w:hAnsi="Arial" w:cs="Arial"/>
          <w:color w:val="000000" w:themeColor="text1"/>
          <w:shd w:val="clear" w:color="auto" w:fill="FFFFFF"/>
        </w:rPr>
        <w:t>positioning information like GPS, GLONASS and Galileo.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 xml:space="preserve">6. Is it possible that terrestrial networks become preferential than communication </w:t>
      </w:r>
    </w:p>
    <w:p w:rsidR="0023351D" w:rsidRPr="00494A3C" w:rsidRDefault="0023351D" w:rsidP="0023351D">
      <w:pPr>
        <w:rPr>
          <w:color w:val="000000" w:themeColor="text1"/>
          <w:sz w:val="24"/>
          <w:szCs w:val="24"/>
        </w:rPr>
      </w:pPr>
      <w:r w:rsidRPr="00494A3C">
        <w:rPr>
          <w:color w:val="000000" w:themeColor="text1"/>
          <w:sz w:val="24"/>
          <w:szCs w:val="24"/>
        </w:rPr>
        <w:t>satellite systems?</w:t>
      </w:r>
    </w:p>
    <w:p w:rsidR="00DB08B5" w:rsidRPr="00494A3C" w:rsidRDefault="00DB08B5">
      <w:pPr>
        <w:rPr>
          <w:color w:val="000000" w:themeColor="text1"/>
        </w:rPr>
      </w:pPr>
    </w:p>
    <w:sectPr w:rsidR="00DB08B5" w:rsidRPr="0049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5042"/>
    <w:multiLevelType w:val="hybridMultilevel"/>
    <w:tmpl w:val="597414AC"/>
    <w:lvl w:ilvl="0" w:tplc="E12CD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4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1D"/>
    <w:rsid w:val="0023351D"/>
    <w:rsid w:val="00494A3C"/>
    <w:rsid w:val="00DB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2BE3"/>
  <w15:chartTrackingRefBased/>
  <w15:docId w15:val="{2A00F1E2-CBA5-431C-9B79-98AB1ED5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2023-01-09T10:49:00Z</dcterms:created>
  <dcterms:modified xsi:type="dcterms:W3CDTF">2023-01-09T10:54:00Z</dcterms:modified>
</cp:coreProperties>
</file>