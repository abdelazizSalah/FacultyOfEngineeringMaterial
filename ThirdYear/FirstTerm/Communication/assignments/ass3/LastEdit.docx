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2276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1. In queuing model described by M/M/1, explain what these parameters stand </w:t>
      </w:r>
    </w:p>
    <w:p w14:paraId="6032EF7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for.</w:t>
      </w:r>
    </w:p>
    <w:p w14:paraId="1D18B571" w14:textId="77777777" w:rsidR="0023351D" w:rsidRPr="000355E7" w:rsidRDefault="00494A3C" w:rsidP="0023351D">
      <w:pPr>
        <w:rPr>
          <w:rFonts w:ascii="Calibry(body)" w:hAnsi="Calibry(body)"/>
          <w:color w:val="000000" w:themeColor="text1"/>
          <w:sz w:val="24"/>
          <w:shd w:val="clear" w:color="auto" w:fill="FFFFFF"/>
          <w:rPrChange w:id="0" w:author="USER" w:date="2023-01-17T10:00:00Z">
            <w:rPr>
              <w:rFonts w:ascii="Arial" w:hAnsi="Arial" w:cs="Arial"/>
              <w:color w:val="000000" w:themeColor="text1"/>
              <w:sz w:val="28"/>
              <w:szCs w:val="28"/>
              <w:shd w:val="clear" w:color="auto" w:fill="FFFFFF"/>
            </w:rPr>
          </w:rPrChange>
        </w:rPr>
      </w:pPr>
      <w:r w:rsidRPr="000355E7">
        <w:rPr>
          <w:rFonts w:ascii="Calibry(body)" w:hAnsi="Calibry(body)"/>
          <w:color w:val="000000" w:themeColor="text1"/>
          <w:sz w:val="24"/>
          <w:shd w:val="clear" w:color="auto" w:fill="FFFFFF"/>
          <w:rPrChange w:id="1" w:author="USER" w:date="2023-01-17T10:00:00Z">
            <w:rPr>
              <w:rFonts w:ascii="Arial" w:hAnsi="Arial" w:cs="Arial"/>
              <w:color w:val="000000" w:themeColor="text1"/>
              <w:sz w:val="28"/>
              <w:szCs w:val="28"/>
              <w:shd w:val="clear" w:color="auto" w:fill="FFFFFF"/>
            </w:rPr>
          </w:rPrChange>
        </w:rPr>
        <w:t xml:space="preserve">That </w:t>
      </w:r>
      <w:r w:rsidR="0023351D" w:rsidRPr="000355E7">
        <w:rPr>
          <w:rFonts w:ascii="Calibry(body)" w:hAnsi="Calibry(body)"/>
          <w:color w:val="000000" w:themeColor="text1"/>
          <w:sz w:val="24"/>
          <w:shd w:val="clear" w:color="auto" w:fill="FFFFFF"/>
          <w:rPrChange w:id="2" w:author="USER" w:date="2023-01-17T10:00:00Z">
            <w:rPr>
              <w:rFonts w:ascii="Arial" w:hAnsi="Arial" w:cs="Arial"/>
              <w:color w:val="000000" w:themeColor="text1"/>
              <w:sz w:val="28"/>
              <w:szCs w:val="28"/>
              <w:shd w:val="clear" w:color="auto" w:fill="FFFFFF"/>
            </w:rPr>
          </w:rPrChange>
        </w:rPr>
        <w:t>means that the system has a Poisson arrival process, an exponential service time distribution, and one server.</w:t>
      </w:r>
    </w:p>
    <w:p w14:paraId="57F57F66" w14:textId="77777777" w:rsidR="00494A3C" w:rsidRPr="00494A3C" w:rsidRDefault="00494A3C" w:rsidP="0023351D">
      <w:pPr>
        <w:rPr>
          <w:del w:id="3" w:author="USER" w:date="2023-01-17T10:00:00Z"/>
          <w:color w:val="000000" w:themeColor="text1"/>
          <w:sz w:val="28"/>
          <w:szCs w:val="28"/>
        </w:rPr>
      </w:pPr>
    </w:p>
    <w:p w14:paraId="0025539C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2. Show the main difference between the fundamental assumptions of Erlang first</w:t>
      </w:r>
    </w:p>
    <w:p w14:paraId="33053C3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Formula (B-Formula) and the Erlang 2ed formula (C-Formula).</w:t>
      </w:r>
    </w:p>
    <w:p w14:paraId="6AE330AA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Erlang first Formula (B-Formula):</w:t>
      </w:r>
    </w:p>
    <w:p w14:paraId="28CEE49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a- Calls occur individually and collectively at random, i.e., in accordance with Poisson distribution (this implies a very large no of calling sources).</w:t>
      </w:r>
    </w:p>
    <w:p w14:paraId="24235D6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b- A state of statistical equilibriums exists.</w:t>
      </w:r>
    </w:p>
    <w:p w14:paraId="7BC3F4C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c- Calls originating when all trunks are being busy are lost, and their holding time is Zero.</w:t>
      </w:r>
    </w:p>
    <w:p w14:paraId="2791D8B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d- Negative exponential holding time is assumed.</w:t>
      </w:r>
    </w:p>
    <w:p w14:paraId="2133083F" w14:textId="77777777" w:rsidR="0023351D" w:rsidRPr="00494A3C" w:rsidRDefault="00494A3C" w:rsidP="0023351D">
      <w:pPr>
        <w:rPr>
          <w:color w:val="000000" w:themeColor="text1"/>
          <w:sz w:val="24"/>
          <w:szCs w:val="24"/>
        </w:rPr>
      </w:pPr>
      <w:r w:rsidRPr="00494A3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6DE019" wp14:editId="1F3B1A0B">
            <wp:simplePos x="0" y="0"/>
            <wp:positionH relativeFrom="margin">
              <wp:posOffset>4702117</wp:posOffset>
            </wp:positionH>
            <wp:positionV relativeFrom="paragraph">
              <wp:posOffset>7620</wp:posOffset>
            </wp:positionV>
            <wp:extent cx="1900555" cy="944880"/>
            <wp:effectExtent l="0" t="0" r="4445" b="7620"/>
            <wp:wrapTight wrapText="bothSides">
              <wp:wrapPolygon edited="0">
                <wp:start x="0" y="0"/>
                <wp:lineTo x="0" y="21339"/>
                <wp:lineTo x="21434" y="21339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494A3C">
        <w:rPr>
          <w:color w:val="000000" w:themeColor="text1"/>
          <w:sz w:val="24"/>
          <w:szCs w:val="24"/>
        </w:rPr>
        <w:t xml:space="preserve">Probability of blocking at the switch due to congestion or “all trunks (links) busy”: </w:t>
      </w:r>
    </w:p>
    <w:p w14:paraId="3DD01BB9" w14:textId="77777777" w:rsidR="0023351D" w:rsidRDefault="0023351D" w:rsidP="0023351D">
      <w:pPr>
        <w:rPr>
          <w:color w:val="000000" w:themeColor="text1"/>
          <w:sz w:val="24"/>
          <w:szCs w:val="24"/>
        </w:rPr>
      </w:pPr>
    </w:p>
    <w:p w14:paraId="73C462F1" w14:textId="77777777" w:rsidR="00494A3C" w:rsidRPr="00494A3C" w:rsidRDefault="00494A3C" w:rsidP="0023351D">
      <w:pPr>
        <w:rPr>
          <w:color w:val="000000" w:themeColor="text1"/>
          <w:sz w:val="24"/>
          <w:szCs w:val="24"/>
        </w:rPr>
      </w:pPr>
    </w:p>
    <w:p w14:paraId="5014B67B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Erlang second Formula (C-Formula):</w:t>
      </w:r>
    </w:p>
    <w:p w14:paraId="45A95B2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The same assumptions of lost call system are still valid except (c) which is replaced by:</w:t>
      </w:r>
    </w:p>
    <w:p w14:paraId="0D1A080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62E53F" wp14:editId="22018625">
            <wp:simplePos x="0" y="0"/>
            <wp:positionH relativeFrom="margin">
              <wp:posOffset>3557250</wp:posOffset>
            </wp:positionH>
            <wp:positionV relativeFrom="paragraph">
              <wp:posOffset>282330</wp:posOffset>
            </wp:positionV>
            <wp:extent cx="2339975" cy="786765"/>
            <wp:effectExtent l="0" t="0" r="3175" b="0"/>
            <wp:wrapTight wrapText="bothSides">
              <wp:wrapPolygon edited="0">
                <wp:start x="0" y="0"/>
                <wp:lineTo x="0" y="20920"/>
                <wp:lineTo x="21453" y="20920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A3C">
        <w:rPr>
          <w:color w:val="000000" w:themeColor="text1"/>
          <w:sz w:val="24"/>
          <w:szCs w:val="24"/>
        </w:rPr>
        <w:t>- Calls originating when all trunks are busy, wait for service as long as necessary, and are connected immediately when a trunk becomes free.</w:t>
      </w:r>
    </w:p>
    <w:p w14:paraId="3AB21AB4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Blocking probability will be given by:</w:t>
      </w:r>
    </w:p>
    <w:p w14:paraId="5DB74D65" w14:textId="77777777" w:rsidR="0023351D" w:rsidRDefault="0023351D" w:rsidP="0023351D">
      <w:pPr>
        <w:rPr>
          <w:color w:val="000000" w:themeColor="text1"/>
          <w:sz w:val="24"/>
          <w:szCs w:val="24"/>
        </w:rPr>
      </w:pPr>
    </w:p>
    <w:p w14:paraId="5C210C02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7AD68D47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13F6D3DB" w14:textId="77777777" w:rsidR="00494A3C" w:rsidRDefault="00494A3C" w:rsidP="0023351D">
      <w:pPr>
        <w:rPr>
          <w:color w:val="000000" w:themeColor="text1"/>
          <w:sz w:val="24"/>
          <w:szCs w:val="24"/>
        </w:rPr>
      </w:pPr>
    </w:p>
    <w:p w14:paraId="7F2A4428" w14:textId="77777777" w:rsidR="00494A3C" w:rsidRPr="00494A3C" w:rsidRDefault="00494A3C" w:rsidP="0023351D">
      <w:pPr>
        <w:rPr>
          <w:color w:val="000000" w:themeColor="text1"/>
          <w:sz w:val="24"/>
          <w:szCs w:val="24"/>
        </w:rPr>
      </w:pPr>
    </w:p>
    <w:p w14:paraId="1385BD4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3. A small community with 400 subscribers is to be served with a remote switch. </w:t>
      </w:r>
    </w:p>
    <w:p w14:paraId="0CBBF5B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Assume that the average subscriber originates 0.15 Erlang of traffic. Also </w:t>
      </w:r>
    </w:p>
    <w:p w14:paraId="21CF011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assume that 30 % of the origination are local (intra-community) calls and that </w:t>
      </w:r>
    </w:p>
    <w:p w14:paraId="1D68C5D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70% are transit calls to the serving central exchange. </w:t>
      </w:r>
    </w:p>
    <w:p w14:paraId="577B7D36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(a) How many Erlangs of traffic are offered to the central exchange?</w:t>
      </w:r>
    </w:p>
    <w:p w14:paraId="07B218FD" w14:textId="277E2A2D" w:rsidR="0023351D" w:rsidRPr="00494A3C" w:rsidRDefault="000355E7" w:rsidP="00EB3632">
      <w:pPr>
        <w:jc w:val="center"/>
        <w:rPr>
          <w:del w:id="4" w:author="USER" w:date="2023-01-17T10:00:00Z"/>
          <w:color w:val="000000" w:themeColor="text1"/>
          <w:sz w:val="24"/>
          <w:szCs w:val="24"/>
        </w:rPr>
      </w:pPr>
      <w:ins w:id="5" w:author="USER" w:date="2023-01-17T10:00:00Z">
        <w:r w:rsidRPr="000355E7">
          <w:rPr>
            <w:color w:val="000000" w:themeColor="text1"/>
            <w:sz w:val="24"/>
            <w:szCs w:val="24"/>
          </w:rPr>
          <w:t>400 * 0.15 * 70% = 42</w:t>
        </w:r>
      </w:ins>
    </w:p>
    <w:p w14:paraId="56755E27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(b) How many trunk lines are needed for 1% blocking of the transit traffic?</w:t>
      </w:r>
    </w:p>
    <w:p w14:paraId="620A13CF" w14:textId="2E24C9B4" w:rsidR="0023351D" w:rsidRPr="00494A3C" w:rsidRDefault="000355E7" w:rsidP="00EB3632">
      <w:pPr>
        <w:rPr>
          <w:color w:val="000000" w:themeColor="text1"/>
          <w:sz w:val="24"/>
          <w:szCs w:val="24"/>
        </w:rPr>
      </w:pPr>
      <w:ins w:id="6" w:author="USER" w:date="2023-01-17T10:00:00Z">
        <w:r w:rsidRPr="000355E7">
          <w:rPr>
            <w:color w:val="000000" w:themeColor="text1"/>
            <w:sz w:val="24"/>
            <w:szCs w:val="24"/>
          </w:rPr>
          <w:t>From the table at B=2%, nearest load is 55</w:t>
        </w:r>
      </w:ins>
    </w:p>
    <w:p w14:paraId="37A6E668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4. Four clusters of data terminals are to be connected to a computer by way of </w:t>
      </w:r>
    </w:p>
    <w:p w14:paraId="18E20770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leased circuits. The traffic from each cluster used separate group of shared </w:t>
      </w:r>
    </w:p>
    <w:p w14:paraId="32441D7E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circuits.</w:t>
      </w:r>
    </w:p>
    <w:p w14:paraId="7A2C416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0ED57245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(a) Assume that 25 terminals are in each cluster and each terminal is active </w:t>
      </w:r>
    </w:p>
    <w:p w14:paraId="2D8D8BEC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25% of the time. Determine the number of circuits required for each </w:t>
      </w:r>
    </w:p>
    <w:p w14:paraId="2A3DA1D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cluster assuming that the maximum desired blocking probability is 2%. </w:t>
      </w:r>
    </w:p>
    <w:p w14:paraId="1975BAE6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Find the total number of circuits.</w:t>
      </w:r>
    </w:p>
    <w:p w14:paraId="548FD994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Total traffic per cluster A =25*0.25=6.25 E</w:t>
      </w:r>
    </w:p>
    <w:p w14:paraId="2D9ADC4E" w14:textId="77777777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at B=2%, the nearest load is 6.61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no. of circuits is 12 Circuits</w:t>
      </w:r>
    </w:p>
    <w:p w14:paraId="29027880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5ED58A0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(b) What would happen if the traffic intensity is doubled?</w:t>
      </w:r>
    </w:p>
    <w:p w14:paraId="411C61D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If the traffic intensity is doubled, 2*6.25</w:t>
      </w:r>
      <w:r w:rsidR="00494A3C">
        <w:rPr>
          <w:color w:val="000000" w:themeColor="text1"/>
          <w:sz w:val="24"/>
          <w:szCs w:val="24"/>
        </w:rPr>
        <w:t xml:space="preserve"> =</w:t>
      </w:r>
      <w:r w:rsidRPr="00494A3C">
        <w:rPr>
          <w:color w:val="000000" w:themeColor="text1"/>
          <w:sz w:val="24"/>
          <w:szCs w:val="24"/>
        </w:rPr>
        <w:t xml:space="preserve"> 12.5 E</w:t>
      </w:r>
    </w:p>
    <w:p w14:paraId="78E168C3" w14:textId="77777777" w:rsidR="0023351D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at B=2%, N= 19 E</w:t>
      </w:r>
    </w:p>
    <w:p w14:paraId="7A7CF8DF" w14:textId="77777777" w:rsidR="00494A3C" w:rsidRPr="00494A3C" w:rsidRDefault="00494A3C" w:rsidP="00494A3C">
      <w:pPr>
        <w:rPr>
          <w:del w:id="7" w:author="USER" w:date="2023-01-17T10:00:00Z"/>
          <w:color w:val="000000" w:themeColor="text1"/>
          <w:sz w:val="24"/>
          <w:szCs w:val="24"/>
        </w:rPr>
      </w:pPr>
    </w:p>
    <w:p w14:paraId="276482EB" w14:textId="77777777" w:rsidR="00494A3C" w:rsidRDefault="00494A3C" w:rsidP="0023351D">
      <w:pPr>
        <w:rPr>
          <w:del w:id="8" w:author="USER" w:date="2023-01-17T10:00:00Z"/>
          <w:color w:val="000000" w:themeColor="text1"/>
          <w:sz w:val="24"/>
          <w:szCs w:val="24"/>
        </w:rPr>
      </w:pPr>
    </w:p>
    <w:p w14:paraId="55FF273E" w14:textId="77777777" w:rsidR="00494A3C" w:rsidRDefault="00494A3C" w:rsidP="0023351D">
      <w:pPr>
        <w:rPr>
          <w:del w:id="9" w:author="USER" w:date="2023-01-17T10:00:00Z"/>
          <w:color w:val="000000" w:themeColor="text1"/>
          <w:sz w:val="24"/>
          <w:szCs w:val="24"/>
        </w:rPr>
      </w:pPr>
    </w:p>
    <w:p w14:paraId="3891665E" w14:textId="77777777" w:rsidR="00494A3C" w:rsidRDefault="00494A3C" w:rsidP="0023351D">
      <w:pPr>
        <w:rPr>
          <w:del w:id="10" w:author="USER" w:date="2023-01-17T10:00:00Z"/>
          <w:color w:val="000000" w:themeColor="text1"/>
          <w:sz w:val="24"/>
          <w:szCs w:val="24"/>
        </w:rPr>
      </w:pPr>
    </w:p>
    <w:p w14:paraId="3D10ECC1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(c) Repeat (a) and (b) if the traffic from all clusters </w:t>
      </w:r>
      <w:proofErr w:type="gramStart"/>
      <w:r w:rsidRPr="00494A3C">
        <w:rPr>
          <w:color w:val="000000" w:themeColor="text1"/>
          <w:sz w:val="24"/>
          <w:szCs w:val="24"/>
        </w:rPr>
        <w:t>are</w:t>
      </w:r>
      <w:proofErr w:type="gramEnd"/>
      <w:r w:rsidRPr="00494A3C">
        <w:rPr>
          <w:color w:val="000000" w:themeColor="text1"/>
          <w:sz w:val="24"/>
          <w:szCs w:val="24"/>
        </w:rPr>
        <w:t xml:space="preserve"> connected onto one </w:t>
      </w:r>
    </w:p>
    <w:p w14:paraId="4D578254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group of circuits?</w:t>
      </w:r>
    </w:p>
    <w:p w14:paraId="312F9EAB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All terminals are in one cluster;</w:t>
      </w:r>
    </w:p>
    <w:p w14:paraId="0AE6CAE9" w14:textId="77777777" w:rsidR="0023351D" w:rsidRPr="00494A3C" w:rsidRDefault="0023351D" w:rsidP="00494A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A= 4*25*0.25=25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N=34 circuits</w:t>
      </w:r>
    </w:p>
    <w:p w14:paraId="5302F661" w14:textId="77777777" w:rsidR="0023351D" w:rsidRPr="00494A3C" w:rsidRDefault="0023351D" w:rsidP="00494A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rtl/>
        </w:rPr>
      </w:pPr>
      <w:r w:rsidRPr="00494A3C">
        <w:rPr>
          <w:color w:val="000000" w:themeColor="text1"/>
          <w:sz w:val="24"/>
          <w:szCs w:val="24"/>
        </w:rPr>
        <w:t>A= 4*25=50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N=6</w:t>
      </w:r>
      <w:r w:rsidRPr="00494A3C">
        <w:rPr>
          <w:rFonts w:hint="cs"/>
          <w:color w:val="000000" w:themeColor="text1"/>
          <w:sz w:val="24"/>
          <w:szCs w:val="24"/>
          <w:rtl/>
        </w:rPr>
        <w:t>1</w:t>
      </w:r>
      <w:r w:rsidRPr="00494A3C">
        <w:rPr>
          <w:color w:val="000000" w:themeColor="text1"/>
          <w:sz w:val="24"/>
          <w:szCs w:val="24"/>
        </w:rPr>
        <w:t xml:space="preserve"> circuits</w:t>
      </w:r>
    </w:p>
    <w:p w14:paraId="33B2C7BF" w14:textId="77777777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(d) What do you conclude from the results of these two different network configurations?</w:t>
      </w:r>
    </w:p>
    <w:p w14:paraId="6CA5C26D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From these results;</w:t>
      </w:r>
    </w:p>
    <w:p w14:paraId="2E20B9D9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Doubling the traffic does not mean doubling the number of circuits because the relation is not linear.</w:t>
      </w:r>
    </w:p>
    <w:p w14:paraId="38868330" w14:textId="77777777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In case of 4 separate clusters, each cluster requires 12 circuits, while in case of all terminals in one cluster,</w:t>
      </w:r>
      <w:r w:rsidR="00494A3C">
        <w:rPr>
          <w:color w:val="000000" w:themeColor="text1"/>
          <w:sz w:val="24"/>
          <w:szCs w:val="24"/>
        </w:rPr>
        <w:t xml:space="preserve"> </w:t>
      </w:r>
      <w:r w:rsidRPr="00494A3C">
        <w:rPr>
          <w:color w:val="000000" w:themeColor="text1"/>
          <w:sz w:val="24"/>
          <w:szCs w:val="24"/>
        </w:rPr>
        <w:t>the no. of required circuits is less, 34 instead of 4*12.</w:t>
      </w:r>
    </w:p>
    <w:p w14:paraId="1B639B9C" w14:textId="545AD18F"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So</w:t>
      </w:r>
      <w:ins w:id="11" w:author="USER" w:date="2023-01-17T10:00:00Z">
        <w:r w:rsidR="000355E7" w:rsidRPr="00494A3C">
          <w:rPr>
            <w:color w:val="000000" w:themeColor="text1"/>
            <w:sz w:val="24"/>
            <w:szCs w:val="24"/>
          </w:rPr>
          <w:t>,</w:t>
        </w:r>
      </w:ins>
      <w:r w:rsidRPr="00494A3C">
        <w:rPr>
          <w:color w:val="000000" w:themeColor="text1"/>
          <w:sz w:val="24"/>
          <w:szCs w:val="24"/>
        </w:rPr>
        <w:t xml:space="preserve"> the utilization of circuits is better. But in case of a link failure, all terminals will be disconnected,</w:t>
      </w:r>
      <w:r w:rsidR="00494A3C">
        <w:rPr>
          <w:color w:val="000000" w:themeColor="text1"/>
          <w:sz w:val="24"/>
          <w:szCs w:val="24"/>
        </w:rPr>
        <w:t xml:space="preserve"> </w:t>
      </w:r>
      <w:r w:rsidRPr="00494A3C">
        <w:rPr>
          <w:color w:val="000000" w:themeColor="text1"/>
          <w:sz w:val="24"/>
          <w:szCs w:val="24"/>
        </w:rPr>
        <w:t xml:space="preserve">while in 4 cluster </w:t>
      </w:r>
      <w:ins w:id="12" w:author="USER" w:date="2023-01-17T10:00:00Z">
        <w:r w:rsidR="000355E7" w:rsidRPr="00494A3C">
          <w:rPr>
            <w:color w:val="000000" w:themeColor="text1"/>
            <w:sz w:val="24"/>
            <w:szCs w:val="24"/>
          </w:rPr>
          <w:t>configurations</w:t>
        </w:r>
      </w:ins>
      <w:r w:rsidRPr="00494A3C">
        <w:rPr>
          <w:color w:val="000000" w:themeColor="text1"/>
          <w:sz w:val="24"/>
          <w:szCs w:val="24"/>
        </w:rPr>
        <w:t>, only part of terminals will be disconnected.</w:t>
      </w:r>
    </w:p>
    <w:p w14:paraId="57557AF9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14:paraId="055B915B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5. Give examples of the applications that use LEO and MEO satellite systems.</w:t>
      </w:r>
    </w:p>
    <w:p w14:paraId="24E3FCF1" w14:textId="77777777" w:rsidR="0023351D" w:rsidRPr="00494A3C" w:rsidRDefault="0023351D" w:rsidP="00494A3C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LEO satellites are commonly used for: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Communications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military reconnaissance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spying and other imaging applications.</w:t>
      </w:r>
    </w:p>
    <w:p w14:paraId="596B7BD2" w14:textId="77777777" w:rsidR="0023351D" w:rsidRPr="00494A3C" w:rsidRDefault="0023351D" w:rsidP="0023351D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MEO satellites also require a constellation of satellites to provide geographic coverage.</w:t>
      </w:r>
    </w:p>
    <w:p w14:paraId="6513C36E" w14:textId="3B264C9E" w:rsidR="0023351D" w:rsidRPr="00EB3632" w:rsidRDefault="0023351D" w:rsidP="00EB3632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MEO satellites are commonly used for: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positioning information like GPS, GLONASS and Galileo.</w:t>
      </w:r>
    </w:p>
    <w:p w14:paraId="423D4813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6. Is it possible that terrestrial networks become preferential than communication </w:t>
      </w:r>
    </w:p>
    <w:p w14:paraId="4402D712" w14:textId="77777777"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satellite systems?</w:t>
      </w:r>
    </w:p>
    <w:p w14:paraId="25D84D6A" w14:textId="475611EE" w:rsidR="00DB08B5" w:rsidRPr="00494A3C" w:rsidRDefault="000355E7" w:rsidP="00EB3632">
      <w:pPr>
        <w:rPr>
          <w:color w:val="000000" w:themeColor="text1"/>
        </w:rPr>
      </w:pPr>
      <w:ins w:id="13" w:author="USER" w:date="2023-01-17T10:00:00Z">
        <w:r>
          <w:rPr>
            <w:color w:val="000000" w:themeColor="text1"/>
            <w:sz w:val="24"/>
            <w:szCs w:val="24"/>
          </w:rPr>
          <w:t xml:space="preserve">No because each one is used in a specific application, so the correct answer is </w:t>
        </w:r>
        <w:r w:rsidRPr="000355E7">
          <w:rPr>
            <w:rFonts w:cstheme="minorHAnsi"/>
            <w:sz w:val="24"/>
            <w:shd w:val="clear" w:color="auto" w:fill="FFFFFF"/>
          </w:rPr>
          <w:t>Optical fiber cables provides higher bandwidth, hence high bit rate at low latency (delay).</w:t>
        </w:r>
      </w:ins>
    </w:p>
    <w:sectPr w:rsidR="00DB08B5" w:rsidRPr="00494A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64F8" w14:textId="77777777" w:rsidR="00CF4FD0" w:rsidRDefault="00CF4FD0" w:rsidP="00C662B3">
      <w:pPr>
        <w:spacing w:after="0" w:line="240" w:lineRule="auto"/>
      </w:pPr>
      <w:r>
        <w:separator/>
      </w:r>
    </w:p>
  </w:endnote>
  <w:endnote w:type="continuationSeparator" w:id="0">
    <w:p w14:paraId="6719227B" w14:textId="77777777" w:rsidR="00CF4FD0" w:rsidRDefault="00CF4FD0" w:rsidP="00C662B3">
      <w:pPr>
        <w:spacing w:after="0" w:line="240" w:lineRule="auto"/>
      </w:pPr>
      <w:r>
        <w:continuationSeparator/>
      </w:r>
    </w:p>
  </w:endnote>
  <w:endnote w:type="continuationNotice" w:id="1">
    <w:p w14:paraId="7D1A1146" w14:textId="77777777" w:rsidR="00CF4FD0" w:rsidRDefault="00CF4F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y(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4975" w14:textId="77777777" w:rsidR="00CF4FD0" w:rsidRDefault="00CF4FD0" w:rsidP="00C662B3">
      <w:pPr>
        <w:spacing w:after="0" w:line="240" w:lineRule="auto"/>
      </w:pPr>
      <w:r>
        <w:separator/>
      </w:r>
    </w:p>
  </w:footnote>
  <w:footnote w:type="continuationSeparator" w:id="0">
    <w:p w14:paraId="2187D5C5" w14:textId="77777777" w:rsidR="00CF4FD0" w:rsidRDefault="00CF4FD0" w:rsidP="00C662B3">
      <w:pPr>
        <w:spacing w:after="0" w:line="240" w:lineRule="auto"/>
      </w:pPr>
      <w:r>
        <w:continuationSeparator/>
      </w:r>
    </w:p>
  </w:footnote>
  <w:footnote w:type="continuationNotice" w:id="1">
    <w:p w14:paraId="459CDFD7" w14:textId="77777777" w:rsidR="00CF4FD0" w:rsidRDefault="00CF4F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5687" w14:textId="77777777" w:rsidR="000355E7" w:rsidRDefault="000355E7">
    <w:pPr>
      <w:pStyle w:val="Header"/>
      <w:rPr>
        <w:ins w:id="14" w:author="USER" w:date="2023-01-17T10:00:00Z"/>
      </w:rPr>
    </w:pPr>
    <w:ins w:id="15" w:author="USER" w:date="2023-01-17T10:00:00Z">
      <w:r>
        <w:t>Cairo university</w:t>
      </w:r>
    </w:ins>
  </w:p>
  <w:p w14:paraId="53DD5162" w14:textId="77777777" w:rsidR="000355E7" w:rsidRDefault="000355E7">
    <w:pPr>
      <w:pStyle w:val="Header"/>
      <w:rPr>
        <w:ins w:id="16" w:author="USER" w:date="2023-01-17T10:00:00Z"/>
      </w:rPr>
    </w:pPr>
    <w:ins w:id="17" w:author="USER" w:date="2023-01-17T10:00:00Z">
      <w:r>
        <w:t>Faculty of engineering</w:t>
      </w:r>
    </w:ins>
  </w:p>
  <w:p w14:paraId="6C87FC5C" w14:textId="77777777" w:rsidR="000355E7" w:rsidRDefault="000355E7">
    <w:pPr>
      <w:pStyle w:val="Header"/>
      <w:rPr>
        <w:ins w:id="18" w:author="USER" w:date="2023-01-17T10:00:00Z"/>
      </w:rPr>
    </w:pPr>
    <w:ins w:id="19" w:author="USER" w:date="2023-01-17T10:00:00Z">
      <w:r>
        <w:t>Communication engineering</w:t>
      </w:r>
    </w:ins>
  </w:p>
  <w:p w14:paraId="37E93482" w14:textId="77777777" w:rsidR="000355E7" w:rsidRDefault="000355E7" w:rsidP="000355E7">
    <w:pPr>
      <w:jc w:val="center"/>
      <w:rPr>
        <w:ins w:id="20" w:author="USER" w:date="2023-01-17T10:00:00Z"/>
        <w:color w:val="000000" w:themeColor="text1"/>
        <w:sz w:val="40"/>
        <w:szCs w:val="48"/>
        <w:u w:val="single"/>
      </w:rPr>
    </w:pPr>
    <w:ins w:id="21" w:author="USER" w:date="2023-01-17T10:00:00Z">
      <w:r w:rsidRPr="000355E7">
        <w:rPr>
          <w:color w:val="000000" w:themeColor="text1"/>
          <w:sz w:val="40"/>
          <w:szCs w:val="48"/>
          <w:u w:val="single"/>
        </w:rPr>
        <w:t>Assignment 3</w:t>
      </w:r>
    </w:ins>
  </w:p>
  <w:p w14:paraId="0890260A" w14:textId="77777777" w:rsidR="00C662B3" w:rsidRPr="000355E7" w:rsidRDefault="000355E7">
    <w:pPr>
      <w:rPr>
        <w:color w:val="000000" w:themeColor="text1"/>
        <w:sz w:val="24"/>
        <w:rPrChange w:id="22" w:author="USER" w:date="2023-01-17T10:00:00Z">
          <w:rPr/>
        </w:rPrChange>
      </w:rPr>
      <w:pPrChange w:id="23" w:author="USER" w:date="2023-01-17T10:00:00Z">
        <w:pPr>
          <w:pStyle w:val="Header"/>
        </w:pPr>
      </w:pPrChange>
    </w:pPr>
    <w:ins w:id="24" w:author="USER" w:date="2023-01-17T10:00:00Z">
      <w:r>
        <w:rPr>
          <w:color w:val="000000" w:themeColor="text1"/>
          <w:sz w:val="24"/>
          <w:szCs w:val="48"/>
        </w:rPr>
        <w:t>Name: Abdelaziz Salah Mohammed Abdo, Sec: 2, BN: 1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42"/>
    <w:multiLevelType w:val="hybridMultilevel"/>
    <w:tmpl w:val="597414AC"/>
    <w:lvl w:ilvl="0" w:tplc="E12CD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D"/>
    <w:rsid w:val="000355E7"/>
    <w:rsid w:val="001A18FA"/>
    <w:rsid w:val="0023351D"/>
    <w:rsid w:val="00494A3C"/>
    <w:rsid w:val="00A372E8"/>
    <w:rsid w:val="00C662B3"/>
    <w:rsid w:val="00CF4FD0"/>
    <w:rsid w:val="00DB08B5"/>
    <w:rsid w:val="00EB3632"/>
    <w:rsid w:val="00EB488C"/>
    <w:rsid w:val="00F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8868"/>
  <w15:chartTrackingRefBased/>
  <w15:docId w15:val="{2A00F1E2-CBA5-431C-9B79-98AB1ED5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B3"/>
  </w:style>
  <w:style w:type="paragraph" w:styleId="Footer">
    <w:name w:val="footer"/>
    <w:basedOn w:val="Normal"/>
    <w:link w:val="FooterChar"/>
    <w:uiPriority w:val="99"/>
    <w:unhideWhenUsed/>
    <w:rsid w:val="00C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B3"/>
  </w:style>
  <w:style w:type="paragraph" w:styleId="Revision">
    <w:name w:val="Revision"/>
    <w:hidden/>
    <w:uiPriority w:val="99"/>
    <w:semiHidden/>
    <w:rsid w:val="00C66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عبدالعزيز صلاح محمد عبده نعمه الله</cp:lastModifiedBy>
  <cp:revision>2</cp:revision>
  <dcterms:created xsi:type="dcterms:W3CDTF">2023-01-17T08:02:00Z</dcterms:created>
  <dcterms:modified xsi:type="dcterms:W3CDTF">2023-01-17T08:02:00Z</dcterms:modified>
</cp:coreProperties>
</file>